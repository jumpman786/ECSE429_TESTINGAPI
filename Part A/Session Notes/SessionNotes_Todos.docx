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 xml:space="preserve">SESSION NOTES 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ECSE 429 PART A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Build: runTodoManagerRestAPI-1.5.5.jar</w:t>
      </w:r>
    </w:p>
    <w:p>
      <w:pPr>
        <w:pStyle w:val="Body"/>
      </w:pPr>
      <w:r>
        <w:rPr>
          <w:rtl w:val="0"/>
          <w:lang w:val="en-US"/>
        </w:rPr>
        <w:t>Area Under Test: Todos (incl. relationships &amp; media types)</w:t>
      </w:r>
    </w:p>
    <w:p>
      <w:pPr>
        <w:pStyle w:val="Body"/>
      </w:pPr>
      <w:r>
        <w:rPr>
          <w:rtl w:val="0"/>
          <w:lang w:val="en-US"/>
        </w:rPr>
        <w:t>Environment: macOS, localhost:4567, curl + jq</w:t>
      </w:r>
    </w:p>
    <w:p>
      <w:pPr>
        <w:pStyle w:val="Body"/>
      </w:pPr>
      <w:r>
        <w:rPr>
          <w:rtl w:val="0"/>
          <w:lang w:val="en-US"/>
        </w:rPr>
        <w:t>Start (Date/Time): Oct 5, 2025, ~22:35</w:t>
      </w:r>
      <w:r>
        <w:rPr>
          <w:rtl w:val="0"/>
        </w:rPr>
        <w:t>–</w:t>
      </w:r>
      <w:r>
        <w:rPr>
          <w:rtl w:val="0"/>
          <w:lang w:val="en-US"/>
        </w:rPr>
        <w:t>23:20      #Duration: ~45 minutes</w:t>
      </w:r>
    </w:p>
    <w:p>
      <w:pPr>
        <w:pStyle w:val="Body"/>
      </w:pPr>
      <w:r>
        <w:rPr>
          <w:rtl w:val="0"/>
          <w:lang w:val="en-US"/>
        </w:rPr>
        <w:t xml:space="preserve">Tester (Name / ID / Email): Reswanth / </w:t>
      </w:r>
      <w:ins w:id="0" w:date="2025-10-07T21:02:00Z" w:author="Reswanth Pillai">
        <w:r>
          <w:rPr>
            <w:rtl w:val="0"/>
            <w:lang w:val="en-US"/>
          </w:rPr>
          <w:t>261108990</w:t>
        </w:r>
      </w:ins>
      <w:del w:id="1" w:date="2025-10-07T21:01:54Z" w:author="Reswanth Pillai">
        <w:r>
          <w:rPr>
            <w:rtl w:val="0"/>
          </w:rPr>
          <w:delText>&lt;ID&gt;</w:delText>
        </w:r>
      </w:del>
      <w:r>
        <w:rPr>
          <w:rtl w:val="0"/>
        </w:rPr>
        <w:t xml:space="preserve"> / </w:t>
      </w:r>
      <w:del w:id="2" w:date="2025-10-07T21:02:04Z" w:author="Reswanth Pillai">
        <w:r>
          <w:rPr>
            <w:rtl w:val="0"/>
            <w:lang w:val="en-US"/>
          </w:rPr>
          <w:delText>&lt;email@mcgill.ca&gt;</w:delText>
        </w:r>
      </w:del>
      <w:ins w:id="3" w:date="2025-10-07T21:02:11Z" w:author="Reswanth Pillai">
        <w:r>
          <w:rPr>
            <w:rtl w:val="0"/>
            <w:lang w:val="en-US"/>
          </w:rPr>
          <w:t>Reswanth.rejipillai@mail.mcgill.ca</w:t>
        </w:r>
      </w:ins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>CHARTER</w:t>
      </w:r>
    </w:p>
    <w:p>
      <w:pPr>
        <w:pStyle w:val="Body"/>
      </w:pPr>
      <w:r>
        <w:rPr>
          <w:rtl w:val="0"/>
          <w:lang w:val="en-US"/>
        </w:rPr>
        <w:t>- Explore /todos behavior focusing on:</w:t>
      </w:r>
    </w:p>
    <w:p>
      <w:pPr>
        <w:pStyle w:val="Body"/>
      </w:pPr>
      <w:r>
        <w:rPr>
          <w:rtl w:val="0"/>
          <w:lang w:val="en-US"/>
        </w:rPr>
        <w:t xml:space="preserve">  (a) relationships (todos</w:t>
      </w:r>
      <w:r>
        <w:rPr>
          <w:rtl w:val="0"/>
        </w:rPr>
        <w:t>↔</w:t>
      </w:r>
      <w:r>
        <w:rPr>
          <w:rtl w:val="0"/>
          <w:lang w:val="en-US"/>
        </w:rPr>
        <w:t>projects, todos</w:t>
      </w:r>
      <w:r>
        <w:rPr>
          <w:rtl w:val="0"/>
        </w:rPr>
        <w:t>↔</w:t>
      </w:r>
      <w:r>
        <w:rPr>
          <w:rtl w:val="0"/>
          <w:lang w:val="it-IT"/>
        </w:rPr>
        <w:t>categories)</w:t>
      </w:r>
    </w:p>
    <w:p>
      <w:pPr>
        <w:pStyle w:val="Body"/>
      </w:pPr>
      <w:r>
        <w:rPr>
          <w:rtl w:val="0"/>
          <w:lang w:val="en-US"/>
        </w:rPr>
        <w:t xml:space="preserve">  (b) media-type validation (JSON vs text/plain vs XML)</w:t>
      </w:r>
    </w:p>
    <w:p>
      <w:pPr>
        <w:pStyle w:val="Body"/>
      </w:pPr>
      <w:r>
        <w:rPr>
          <w:rtl w:val="0"/>
          <w:lang w:val="en-US"/>
        </w:rPr>
        <w:t>- Identify inconsistent status codes, response shapes, and type handling.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SESSION LOG</w:t>
      </w:r>
    </w:p>
    <w:p>
      <w:pPr>
        <w:pStyle w:val="Body"/>
      </w:pPr>
      <w:r>
        <w:rPr>
          <w:rtl w:val="0"/>
          <w:lang w:val="en-US"/>
        </w:rPr>
        <w:t>- [22:36] Setup new data</w:t>
      </w:r>
    </w:p>
    <w:p>
      <w:pPr>
        <w:pStyle w:val="Body"/>
      </w:pPr>
      <w:r>
        <w:rPr>
          <w:rtl w:val="0"/>
          <w:lang w:val="en-US"/>
        </w:rPr>
        <w:t xml:space="preserve">  Requests: POST /projects {"title":"S1 Project"} </w:t>
      </w:r>
      <w:r>
        <w:rPr>
          <w:rtl w:val="0"/>
        </w:rPr>
        <w:t xml:space="preserve">→ </w:t>
      </w:r>
      <w:r>
        <w:rPr>
          <w:rtl w:val="0"/>
        </w:rPr>
        <w:t>PID=4</w:t>
      </w:r>
    </w:p>
    <w:p>
      <w:pPr>
        <w:pStyle w:val="Body"/>
      </w:pPr>
      <w:r>
        <w:rPr>
          <w:rtl w:val="0"/>
          <w:lang w:val="es-ES_tradnl"/>
        </w:rPr>
        <w:t xml:space="preserve">            POST /todos {"title":"S1 Todo","doneStatus":false} </w:t>
      </w:r>
      <w:r>
        <w:rPr>
          <w:rtl w:val="0"/>
        </w:rPr>
        <w:t xml:space="preserve">→ </w:t>
      </w:r>
      <w:r>
        <w:rPr>
          <w:rtl w:val="0"/>
        </w:rPr>
        <w:t>TID=16</w:t>
      </w:r>
    </w:p>
    <w:p>
      <w:pPr>
        <w:pStyle w:val="Body"/>
      </w:pPr>
      <w:r>
        <w:rPr>
          <w:rtl w:val="0"/>
          <w:lang w:val="en-US"/>
        </w:rPr>
        <w:t xml:space="preserve">            POST /categories {"title":"S1 Category"} </w:t>
      </w:r>
      <w:r>
        <w:rPr>
          <w:rtl w:val="0"/>
        </w:rPr>
        <w:t xml:space="preserve">→ </w:t>
      </w:r>
      <w:r>
        <w:rPr>
          <w:rtl w:val="0"/>
        </w:rPr>
        <w:t>CID=11</w:t>
      </w:r>
    </w:p>
    <w:p>
      <w:pPr>
        <w:pStyle w:val="Body"/>
      </w:pPr>
      <w:r>
        <w:rPr>
          <w:rtl w:val="0"/>
          <w:lang w:val="en-US"/>
        </w:rPr>
        <w:t xml:space="preserve">  Observations: All returned 201 Created.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- [22:36] Link todo to project (duplicate attempt)</w:t>
      </w:r>
    </w:p>
    <w:p>
      <w:pPr>
        <w:pStyle w:val="Body"/>
      </w:pPr>
      <w:r>
        <w:rPr>
          <w:rtl w:val="0"/>
          <w:lang w:val="en-US"/>
        </w:rPr>
        <w:t xml:space="preserve">  Requests: POST /projects/4/tasks {"id":"16"} </w:t>
      </w:r>
      <w:r>
        <w:rPr>
          <w:rtl w:val="0"/>
        </w:rPr>
        <w:t xml:space="preserve">→ </w:t>
      </w:r>
      <w:r>
        <w:rPr>
          <w:rtl w:val="0"/>
        </w:rPr>
        <w:t>201</w:t>
      </w:r>
    </w:p>
    <w:p>
      <w:pPr>
        <w:pStyle w:val="Body"/>
      </w:pPr>
      <w:r>
        <w:rPr>
          <w:rtl w:val="0"/>
          <w:lang w:val="en-US"/>
        </w:rPr>
        <w:t xml:space="preserve">            POST /projects/4/tasks {"id":"16"} </w:t>
      </w:r>
      <w:r>
        <w:rPr>
          <w:rtl w:val="0"/>
        </w:rPr>
        <w:t xml:space="preserve">→ </w:t>
      </w:r>
      <w:r>
        <w:rPr>
          <w:rtl w:val="0"/>
          <w:lang w:val="en-US"/>
        </w:rPr>
        <w:t>201 (again)</w:t>
      </w:r>
    </w:p>
    <w:p>
      <w:pPr>
        <w:pStyle w:val="Body"/>
      </w:pPr>
      <w:r>
        <w:rPr>
          <w:rtl w:val="0"/>
          <w:lang w:val="en-US"/>
        </w:rPr>
        <w:t xml:space="preserve">            GET /projects/4/tasks </w:t>
      </w:r>
      <w:r>
        <w:rPr>
          <w:rtl w:val="0"/>
        </w:rPr>
        <w:t xml:space="preserve">→ </w:t>
      </w:r>
      <w:r>
        <w:rPr>
          <w:rtl w:val="0"/>
          <w:lang w:val="en-US"/>
        </w:rPr>
        <w:t>shows one entry (id 16)</w:t>
      </w:r>
    </w:p>
    <w:p>
      <w:pPr>
        <w:pStyle w:val="Body"/>
      </w:pPr>
      <w:r>
        <w:rPr>
          <w:rtl w:val="0"/>
          <w:lang w:val="en-US"/>
        </w:rPr>
        <w:t xml:space="preserve">  Observation: Duplicate link returns 201 but does not create a second link.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- [22:36] Unlink todo from project</w:t>
      </w:r>
    </w:p>
    <w:p>
      <w:pPr>
        <w:pStyle w:val="Body"/>
      </w:pPr>
      <w:r>
        <w:rPr>
          <w:rtl w:val="0"/>
          <w:lang w:val="en-US"/>
        </w:rPr>
        <w:t xml:space="preserve">  Requests: DELETE /projects/4/tasks/16 </w:t>
      </w:r>
      <w:r>
        <w:rPr>
          <w:rtl w:val="0"/>
        </w:rPr>
        <w:t xml:space="preserve">→ </w:t>
      </w:r>
      <w:r>
        <w:rPr>
          <w:rtl w:val="0"/>
        </w:rPr>
        <w:t>200</w:t>
      </w:r>
    </w:p>
    <w:p>
      <w:pPr>
        <w:pStyle w:val="Body"/>
      </w:pPr>
      <w:r>
        <w:rPr>
          <w:rtl w:val="0"/>
          <w:lang w:val="en-US"/>
        </w:rPr>
        <w:t xml:space="preserve">            DELETE /projects/4/tasks/16 </w:t>
      </w:r>
      <w:r>
        <w:rPr>
          <w:rtl w:val="0"/>
        </w:rPr>
        <w:t xml:space="preserve">→ </w:t>
      </w:r>
      <w:r>
        <w:rPr>
          <w:rtl w:val="0"/>
        </w:rPr>
        <w:t>404</w:t>
      </w:r>
    </w:p>
    <w:p>
      <w:pPr>
        <w:pStyle w:val="Body"/>
      </w:pPr>
      <w:r>
        <w:rPr>
          <w:rtl w:val="0"/>
          <w:lang w:val="en-US"/>
        </w:rPr>
        <w:t xml:space="preserve">  Observation: Second unlink correctly reports 404.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- [22:37] Link category to todo (duplicate attempt)</w:t>
      </w:r>
    </w:p>
    <w:p>
      <w:pPr>
        <w:pStyle w:val="Body"/>
      </w:pPr>
      <w:r>
        <w:rPr>
          <w:rtl w:val="0"/>
          <w:lang w:val="en-US"/>
        </w:rPr>
        <w:t xml:space="preserve">  Requests: POST /todos/16/categories {"id":"11"} </w:t>
      </w:r>
      <w:r>
        <w:rPr>
          <w:rtl w:val="0"/>
        </w:rPr>
        <w:t xml:space="preserve">→ </w:t>
      </w:r>
      <w:r>
        <w:rPr>
          <w:rtl w:val="0"/>
        </w:rPr>
        <w:t>201</w:t>
      </w:r>
    </w:p>
    <w:p>
      <w:pPr>
        <w:pStyle w:val="Body"/>
      </w:pPr>
      <w:r>
        <w:rPr>
          <w:rtl w:val="0"/>
          <w:lang w:val="it-IT"/>
        </w:rPr>
        <w:t xml:space="preserve">            POST /todos/16/categories {"id":"11"} </w:t>
      </w:r>
      <w:r>
        <w:rPr>
          <w:rtl w:val="0"/>
        </w:rPr>
        <w:t xml:space="preserve">→ </w:t>
      </w:r>
      <w:r>
        <w:rPr>
          <w:rtl w:val="0"/>
          <w:lang w:val="en-US"/>
        </w:rPr>
        <w:t>201 (again)</w:t>
      </w:r>
    </w:p>
    <w:p>
      <w:pPr>
        <w:pStyle w:val="Body"/>
      </w:pPr>
      <w:r>
        <w:rPr>
          <w:rtl w:val="0"/>
          <w:lang w:val="de-DE"/>
        </w:rPr>
        <w:t xml:space="preserve">            GET /todos/16 </w:t>
      </w:r>
      <w:r>
        <w:rPr>
          <w:rtl w:val="0"/>
        </w:rPr>
        <w:t xml:space="preserve">→ </w:t>
      </w:r>
      <w:r>
        <w:rPr>
          <w:rtl w:val="0"/>
          <w:lang w:val="pt-PT"/>
        </w:rPr>
        <w:t>wrapper { "todos":[{ "categories":[{"id":"11"}] }] }</w:t>
      </w:r>
    </w:p>
    <w:p>
      <w:pPr>
        <w:pStyle w:val="Body"/>
      </w:pPr>
      <w:r>
        <w:rPr>
          <w:rtl w:val="0"/>
          <w:lang w:val="en-US"/>
        </w:rPr>
        <w:t xml:space="preserve">  Observation: Same duplicate 201 behavior; single GET uses wrapper array.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- [22:38] Unlink category</w:t>
      </w:r>
    </w:p>
    <w:p>
      <w:pPr>
        <w:pStyle w:val="Body"/>
      </w:pPr>
      <w:r>
        <w:rPr>
          <w:rtl w:val="0"/>
          <w:lang w:val="en-US"/>
        </w:rPr>
        <w:t xml:space="preserve">  Requests: DELETE /todos/16/categories/11 </w:t>
      </w:r>
      <w:r>
        <w:rPr>
          <w:rtl w:val="0"/>
        </w:rPr>
        <w:t xml:space="preserve">→ </w:t>
      </w:r>
      <w:r>
        <w:rPr>
          <w:rtl w:val="0"/>
        </w:rPr>
        <w:t>200</w:t>
      </w:r>
    </w:p>
    <w:p>
      <w:pPr>
        <w:pStyle w:val="Body"/>
      </w:pPr>
      <w:r>
        <w:rPr>
          <w:rtl w:val="0"/>
          <w:lang w:val="de-DE"/>
        </w:rPr>
        <w:t xml:space="preserve">            DELETE /todos/16/categories/11 </w:t>
      </w:r>
      <w:r>
        <w:rPr>
          <w:rtl w:val="0"/>
        </w:rPr>
        <w:t xml:space="preserve">→ </w:t>
      </w:r>
      <w:r>
        <w:rPr>
          <w:rtl w:val="0"/>
        </w:rPr>
        <w:t>404</w:t>
      </w:r>
    </w:p>
    <w:p>
      <w:pPr>
        <w:pStyle w:val="Body"/>
      </w:pPr>
      <w:r>
        <w:rPr>
          <w:rtl w:val="0"/>
          <w:lang w:val="de-DE"/>
        </w:rPr>
        <w:t xml:space="preserve">            DELETE /todos/16/categories/999999 </w:t>
      </w:r>
      <w:r>
        <w:rPr>
          <w:rtl w:val="0"/>
        </w:rPr>
        <w:t xml:space="preserve">→ </w:t>
      </w:r>
      <w:r>
        <w:rPr>
          <w:rtl w:val="0"/>
        </w:rPr>
        <w:t>404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- [22:38] Media types &amp; validation</w:t>
      </w:r>
    </w:p>
    <w:p>
      <w:pPr>
        <w:pStyle w:val="Body"/>
      </w:pPr>
      <w:r>
        <w:rPr>
          <w:rtl w:val="0"/>
          <w:lang w:val="pt-PT"/>
        </w:rPr>
        <w:t xml:space="preserve">  Requests: POST /todos (no Content-Type) </w:t>
      </w:r>
      <w:r>
        <w:rPr>
          <w:rtl w:val="0"/>
        </w:rPr>
        <w:t xml:space="preserve">→ </w:t>
      </w:r>
      <w:r>
        <w:rPr>
          <w:rtl w:val="0"/>
          <w:lang w:val="en-US"/>
        </w:rPr>
        <w:t>415 Unsupported Media Type (good)</w:t>
      </w:r>
    </w:p>
    <w:p>
      <w:pPr>
        <w:pStyle w:val="Body"/>
      </w:pPr>
      <w:r>
        <w:rPr>
          <w:rtl w:val="0"/>
          <w:lang w:val="en-US"/>
        </w:rPr>
        <w:t xml:space="preserve">            POST /todos (Content-Type: text/plain, JSON body) </w:t>
      </w:r>
      <w:r>
        <w:rPr>
          <w:rtl w:val="0"/>
        </w:rPr>
        <w:t xml:space="preserve">→ </w:t>
      </w:r>
      <w:r>
        <w:rPr>
          <w:rtl w:val="0"/>
        </w:rPr>
        <w:t>201 (id=17)</w:t>
      </w:r>
    </w:p>
    <w:p>
      <w:pPr>
        <w:pStyle w:val="Body"/>
      </w:pPr>
      <w:r>
        <w:rPr>
          <w:rtl w:val="0"/>
        </w:rPr>
        <w:t xml:space="preserve">            POST /todos {"title":"   "} </w:t>
      </w:r>
      <w:r>
        <w:rPr>
          <w:rtl w:val="0"/>
        </w:rPr>
        <w:t xml:space="preserve">→ </w:t>
      </w:r>
      <w:r>
        <w:rPr>
          <w:rtl w:val="0"/>
          <w:lang w:val="en-US"/>
        </w:rPr>
        <w:t>400 (validation: title empty)</w:t>
      </w:r>
    </w:p>
    <w:p>
      <w:pPr>
        <w:pStyle w:val="Body"/>
      </w:pPr>
      <w:r>
        <w:rPr>
          <w:rtl w:val="0"/>
          <w:lang w:val="en-US"/>
        </w:rPr>
        <w:t xml:space="preserve">            POST /todos {"title":"wrong type","doneStatus":"notabool"} </w:t>
      </w:r>
      <w:r>
        <w:rPr>
          <w:rtl w:val="0"/>
        </w:rPr>
        <w:t xml:space="preserve">→ </w:t>
      </w:r>
      <w:r>
        <w:rPr>
          <w:rtl w:val="0"/>
        </w:rPr>
        <w:t>400</w:t>
      </w:r>
    </w:p>
    <w:p>
      <w:pPr>
        <w:pStyle w:val="Body"/>
      </w:pPr>
      <w:r>
        <w:rPr>
          <w:rtl w:val="0"/>
          <w:lang w:val="en-US"/>
        </w:rPr>
        <w:t xml:space="preserve">            POST /todos (Content-Type: application/xml, XML body) </w:t>
      </w:r>
      <w:r>
        <w:rPr>
          <w:rtl w:val="0"/>
        </w:rPr>
        <w:t xml:space="preserve">→ </w:t>
      </w:r>
      <w:r>
        <w:rPr>
          <w:rtl w:val="0"/>
        </w:rPr>
        <w:t>201 (id=20)</w:t>
      </w:r>
    </w:p>
    <w:p>
      <w:pPr>
        <w:pStyle w:val="Body"/>
      </w:pPr>
      <w:r>
        <w:rPr>
          <w:rtl w:val="0"/>
          <w:lang w:val="en-US"/>
        </w:rPr>
        <w:t xml:space="preserve">  Observations: text/plain accepted as JSON (201); XML input is accepted and returns JSON response.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- [22:39] Single GET &amp; delete missing</w:t>
      </w:r>
    </w:p>
    <w:p>
      <w:pPr>
        <w:pStyle w:val="Body"/>
      </w:pPr>
      <w:r>
        <w:rPr>
          <w:rtl w:val="0"/>
          <w:lang w:val="en-US"/>
        </w:rPr>
        <w:t xml:space="preserve">  Requests: GET /todos/16 </w:t>
      </w:r>
      <w:r>
        <w:rPr>
          <w:rtl w:val="0"/>
        </w:rPr>
        <w:t xml:space="preserve">→ </w:t>
      </w:r>
      <w:r>
        <w:rPr>
          <w:rtl w:val="0"/>
          <w:lang w:val="pt-PT"/>
        </w:rPr>
        <w:t xml:space="preserve">{ "todos": [ { </w:t>
      </w:r>
      <w:r>
        <w:rPr>
          <w:rtl w:val="0"/>
        </w:rPr>
        <w:t xml:space="preserve">… </w:t>
      </w:r>
      <w:r>
        <w:rPr>
          <w:rtl w:val="0"/>
          <w:lang w:val="en-US"/>
        </w:rPr>
        <w:t>} ] } (wrapper)</w:t>
      </w:r>
    </w:p>
    <w:p>
      <w:pPr>
        <w:pStyle w:val="Body"/>
      </w:pPr>
      <w:r>
        <w:rPr>
          <w:rtl w:val="0"/>
          <w:lang w:val="de-DE"/>
        </w:rPr>
        <w:t xml:space="preserve">            DELETE /todos/999999 </w:t>
      </w:r>
      <w:r>
        <w:rPr>
          <w:rtl w:val="0"/>
        </w:rPr>
        <w:t xml:space="preserve">→ </w:t>
      </w:r>
      <w:r>
        <w:rPr>
          <w:rtl w:val="0"/>
          <w:lang w:val="en-US"/>
        </w:rPr>
        <w:t>404 Not Found</w:t>
      </w:r>
    </w:p>
    <w:p>
      <w:pPr>
        <w:pStyle w:val="Body"/>
      </w:pPr>
      <w:r>
        <w:rPr>
          <w:rtl w:val="0"/>
          <w:lang w:val="en-US"/>
        </w:rPr>
        <w:t xml:space="preserve">  Observation: Wrapper confirmed; delete-missing returned correct 404 in this run.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BUGS LOGGED / CLOSED</w:t>
      </w:r>
    </w:p>
    <w:p>
      <w:pPr>
        <w:pStyle w:val="Body"/>
      </w:pPr>
      <w:r>
        <w:rPr>
          <w:rtl w:val="0"/>
          <w:lang w:val="en-US"/>
        </w:rPr>
        <w:t xml:space="preserve">- BUG-001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doneStatus returned as string ("true"/"false") rather than boolean.</w:t>
      </w:r>
    </w:p>
    <w:p>
      <w:pPr>
        <w:pStyle w:val="Body"/>
      </w:pPr>
      <w:r>
        <w:rPr>
          <w:rtl w:val="0"/>
          <w:lang w:val="en-US"/>
        </w:rPr>
        <w:t xml:space="preserve">- BUG-002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GET /todos/{id} returns array wrapper { "todos":[{</w:t>
      </w:r>
      <w:r>
        <w:rPr>
          <w:rtl w:val="0"/>
        </w:rPr>
        <w:t>…</w:t>
      </w:r>
      <w:r>
        <w:rPr>
          <w:rtl w:val="0"/>
          <w:lang w:val="en-US"/>
        </w:rPr>
        <w:t>}] } instead of a single object.</w:t>
      </w:r>
    </w:p>
    <w:p>
      <w:pPr>
        <w:pStyle w:val="Body"/>
      </w:pPr>
      <w:r>
        <w:rPr>
          <w:rtl w:val="0"/>
        </w:rPr>
        <w:t xml:space="preserve">- BUG-004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Duplicate relationship link returns 201 Created (idempotency/status issue).</w:t>
      </w:r>
    </w:p>
    <w:p>
      <w:pPr>
        <w:pStyle w:val="Body"/>
      </w:pPr>
      <w:r>
        <w:rPr>
          <w:rtl w:val="0"/>
        </w:rPr>
        <w:t xml:space="preserve">- BUG-005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Content-Type: text/plain accepted for JSON body </w:t>
      </w:r>
      <w:r>
        <w:rPr>
          <w:rtl w:val="0"/>
        </w:rPr>
        <w:t xml:space="preserve">→ </w:t>
      </w:r>
      <w:r>
        <w:rPr>
          <w:rtl w:val="0"/>
          <w:lang w:val="en-US"/>
        </w:rPr>
        <w:t>201 Created.</w:t>
      </w:r>
    </w:p>
    <w:p>
      <w:pPr>
        <w:pStyle w:val="Body"/>
      </w:pPr>
      <w:r>
        <w:rPr>
          <w:rtl w:val="0"/>
          <w:lang w:val="en-US"/>
        </w:rPr>
        <w:t>- (Note) BUG-003 (DELETE non-existent returns 2xx) was not reproduced in this session; keep open if seen elsewhere.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>ISSUES / CONCERNS</w:t>
      </w:r>
    </w:p>
    <w:p>
      <w:pPr>
        <w:pStyle w:val="Body"/>
      </w:pPr>
      <w:r>
        <w:rPr>
          <w:rtl w:val="0"/>
          <w:lang w:val="en-US"/>
        </w:rPr>
        <w:t>- Status code semantics for duplicate links may mislead clients about creation vs idempotency.</w:t>
      </w:r>
    </w:p>
    <w:p>
      <w:pPr>
        <w:pStyle w:val="Body"/>
      </w:pPr>
      <w:r>
        <w:rPr>
          <w:rtl w:val="0"/>
          <w:lang w:val="en-US"/>
        </w:rPr>
        <w:t>- Media-type enforcement inconsistent (text/plain accepted as JSON).</w:t>
      </w:r>
    </w:p>
    <w:p>
      <w:pPr>
        <w:pStyle w:val="Body"/>
      </w:pPr>
      <w:r>
        <w:rPr>
          <w:rtl w:val="0"/>
          <w:lang w:val="en-US"/>
        </w:rPr>
        <w:t>- Boolean fields presented as strings force client special-casing.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LIST OF TESTING IDEAS (new)</w:t>
      </w:r>
    </w:p>
    <w:p>
      <w:pPr>
        <w:pStyle w:val="Body"/>
      </w:pPr>
      <w:r>
        <w:rPr>
          <w:rtl w:val="0"/>
          <w:lang w:val="en-US"/>
        </w:rPr>
        <w:t>- Try duplicate linking across other relationship endpoints.</w:t>
      </w:r>
    </w:p>
    <w:p>
      <w:pPr>
        <w:pStyle w:val="Body"/>
      </w:pPr>
      <w:r>
        <w:rPr>
          <w:rtl w:val="0"/>
          <w:lang w:val="en-US"/>
        </w:rPr>
        <w:t>- POST/PUT with Accept: application/xml and verify response content-negotiation.</w:t>
      </w:r>
    </w:p>
    <w:p>
      <w:pPr>
        <w:pStyle w:val="Body"/>
      </w:pPr>
      <w:r>
        <w:rPr>
          <w:rtl w:val="0"/>
          <w:lang w:val="en-US"/>
        </w:rPr>
        <w:t>- Boundary payload sizes (very long titles/descriptions).</w:t>
      </w:r>
    </w:p>
    <w:p>
      <w:pPr>
        <w:pStyle w:val="Body"/>
      </w:pPr>
      <w:r>
        <w:rPr>
          <w:rtl w:val="0"/>
          <w:lang w:val="en-US"/>
        </w:rPr>
        <w:t>- Concurrency/idempotency checks (repeat POSTs rapidly).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AREAS OF POTENTIAL RISK</w:t>
      </w:r>
    </w:p>
    <w:p>
      <w:pPr>
        <w:pStyle w:val="Body"/>
      </w:pPr>
      <w:r>
        <w:rPr>
          <w:rtl w:val="0"/>
          <w:lang w:val="en-US"/>
        </w:rPr>
        <w:t>- Client retries may cause false positives if server returns 201 on duplicates.</w:t>
      </w:r>
    </w:p>
    <w:p>
      <w:pPr>
        <w:pStyle w:val="Body"/>
      </w:pPr>
      <w:r>
        <w:rPr>
          <w:rtl w:val="0"/>
          <w:lang w:val="en-US"/>
        </w:rPr>
        <w:t>- Type mismatches (strings for booleans) may break strict clients.</w:t>
      </w:r>
    </w:p>
    <w:p>
      <w:pPr>
        <w:pStyle w:val="Body"/>
      </w:pPr>
      <w:r>
        <w:rPr>
          <w:rtl w:val="0"/>
          <w:lang w:val="en-US"/>
        </w:rPr>
        <w:t>- Wrapper on single GET may break client models expecting an object.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a-DK"/>
        </w:rPr>
        <w:t>CAPABILITIES (EVIDENCE)</w:t>
      </w:r>
    </w:p>
    <w:p>
      <w:pPr>
        <w:pStyle w:val="Body"/>
      </w:pPr>
      <w:r>
        <w:rPr>
          <w:rtl w:val="0"/>
          <w:lang w:val="en-US"/>
        </w:rPr>
        <w:t>- Scripts used: ../CapabilitiesScripts/todosCapabilities.sh</w:t>
      </w:r>
    </w:p>
    <w:p>
      <w:pPr>
        <w:pStyle w:val="Body"/>
      </w:pPr>
      <w:r>
        <w:rPr>
          <w:rtl w:val="0"/>
          <w:lang w:val="en-US"/>
        </w:rPr>
        <w:t>- Ad-hoc curl commands listed above.</w:t>
      </w:r>
    </w:p>
    <w:p>
      <w:pPr>
        <w:pStyle w:val="Body"/>
      </w:pPr>
      <w:r>
        <w:rPr>
          <w:rtl w:val="0"/>
          <w:lang w:val="en-US"/>
        </w:rPr>
        <w:t>- Automated tests (Mocha/Chai) verified baseline behavior.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SUMMARY OF FINDINGS</w:t>
      </w:r>
    </w:p>
    <w:p>
      <w:pPr>
        <w:pStyle w:val="Body"/>
      </w:pPr>
      <w:r>
        <w:rPr>
          <w:rtl w:val="0"/>
          <w:lang w:val="en-US"/>
        </w:rPr>
        <w:t xml:space="preserve">- Duplicate relationship link returns 201 (no duplicate stored) </w:t>
      </w:r>
      <w:r>
        <w:rPr>
          <w:rtl w:val="0"/>
        </w:rPr>
        <w:t xml:space="preserve">→ </w:t>
      </w:r>
      <w:r>
        <w:rPr>
          <w:rtl w:val="0"/>
          <w:lang w:val="en-US"/>
        </w:rPr>
        <w:t>status mismatch (BUG-004).</w:t>
      </w:r>
    </w:p>
    <w:p>
      <w:pPr>
        <w:pStyle w:val="Body"/>
      </w:pPr>
      <w:r>
        <w:rPr>
          <w:rtl w:val="0"/>
          <w:lang w:val="en-US"/>
        </w:rPr>
        <w:t xml:space="preserve">- Media-type: text/plain accepted as JSON </w:t>
      </w:r>
      <w:r>
        <w:rPr>
          <w:rtl w:val="0"/>
        </w:rPr>
        <w:t xml:space="preserve">→ </w:t>
      </w:r>
      <w:r>
        <w:rPr>
          <w:rtl w:val="0"/>
        </w:rPr>
        <w:t>201 (BUG-005).</w:t>
      </w:r>
    </w:p>
    <w:p>
      <w:pPr>
        <w:pStyle w:val="Body"/>
      </w:pPr>
      <w:r>
        <w:rPr>
          <w:rtl w:val="0"/>
          <w:lang w:val="en-US"/>
        </w:rPr>
        <w:t>- Single GET uses wrapper array (BUG-002).</w:t>
      </w:r>
    </w:p>
    <w:p>
      <w:pPr>
        <w:pStyle w:val="Body"/>
      </w:pPr>
      <w:r>
        <w:rPr>
          <w:rtl w:val="0"/>
          <w:lang w:val="en-US"/>
        </w:rPr>
        <w:t>- Booleans returned as strings (BUG-001).</w:t>
      </w:r>
    </w:p>
    <w:p>
      <w:pPr>
        <w:pStyle w:val="Body"/>
      </w:pPr>
      <w:r>
        <w:rPr>
          <w:rtl w:val="0"/>
          <w:lang w:val="en-US"/>
        </w:rPr>
        <w:t>- Validation mostly correct: 415 on missing Content-Type, 400 on bad fields; 404 on delete-missing in this run.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